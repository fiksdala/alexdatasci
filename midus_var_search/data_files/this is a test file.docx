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71" w:rsidRDefault="008A4FBB">
      <w:ins w:id="0" w:author="Alexander Fiksdal" w:date="2018-09-06T15:45:00Z">
        <w:r>
          <w:t>blah blah blah</w:t>
        </w:r>
      </w:ins>
      <w:bookmarkStart w:id="1" w:name="_GoBack"/>
      <w:bookmarkEnd w:id="1"/>
    </w:p>
    <w:sectPr w:rsidR="00497E71" w:rsidSect="0003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 Fiksdal">
    <w15:presenceInfo w15:providerId="None" w15:userId="Alexander Fiksd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7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BB"/>
    <w:rsid w:val="000032F3"/>
    <w:rsid w:val="00034BE6"/>
    <w:rsid w:val="00036F77"/>
    <w:rsid w:val="00043CE7"/>
    <w:rsid w:val="00083B09"/>
    <w:rsid w:val="000B0228"/>
    <w:rsid w:val="000B2D1D"/>
    <w:rsid w:val="000B6928"/>
    <w:rsid w:val="000C3D95"/>
    <w:rsid w:val="000C4F38"/>
    <w:rsid w:val="000D5CEA"/>
    <w:rsid w:val="00164C73"/>
    <w:rsid w:val="001705C7"/>
    <w:rsid w:val="001735E5"/>
    <w:rsid w:val="00190708"/>
    <w:rsid w:val="001B6614"/>
    <w:rsid w:val="001E2681"/>
    <w:rsid w:val="00224CC0"/>
    <w:rsid w:val="00250489"/>
    <w:rsid w:val="002560B8"/>
    <w:rsid w:val="00297429"/>
    <w:rsid w:val="002D7854"/>
    <w:rsid w:val="002E40B1"/>
    <w:rsid w:val="00353E0C"/>
    <w:rsid w:val="00356BCE"/>
    <w:rsid w:val="003616D0"/>
    <w:rsid w:val="0038536A"/>
    <w:rsid w:val="00392835"/>
    <w:rsid w:val="003A1D78"/>
    <w:rsid w:val="003A2668"/>
    <w:rsid w:val="003A5CB5"/>
    <w:rsid w:val="003B0B25"/>
    <w:rsid w:val="003B464B"/>
    <w:rsid w:val="003B489B"/>
    <w:rsid w:val="003C7DCA"/>
    <w:rsid w:val="003E46BD"/>
    <w:rsid w:val="00415C6D"/>
    <w:rsid w:val="00420DAC"/>
    <w:rsid w:val="0044255D"/>
    <w:rsid w:val="004531A9"/>
    <w:rsid w:val="004541A1"/>
    <w:rsid w:val="00481F4B"/>
    <w:rsid w:val="00497E71"/>
    <w:rsid w:val="004A0E35"/>
    <w:rsid w:val="004B1F19"/>
    <w:rsid w:val="004B698E"/>
    <w:rsid w:val="004E09A6"/>
    <w:rsid w:val="004E3E11"/>
    <w:rsid w:val="004E5A57"/>
    <w:rsid w:val="004E6C8E"/>
    <w:rsid w:val="0053212F"/>
    <w:rsid w:val="00547D9E"/>
    <w:rsid w:val="00552711"/>
    <w:rsid w:val="0055427B"/>
    <w:rsid w:val="005628ED"/>
    <w:rsid w:val="00590D4B"/>
    <w:rsid w:val="0059252A"/>
    <w:rsid w:val="005A1375"/>
    <w:rsid w:val="005B0F47"/>
    <w:rsid w:val="005C7172"/>
    <w:rsid w:val="00600C88"/>
    <w:rsid w:val="0061742F"/>
    <w:rsid w:val="006274FA"/>
    <w:rsid w:val="00644D8D"/>
    <w:rsid w:val="006450CE"/>
    <w:rsid w:val="00651F09"/>
    <w:rsid w:val="00676BAC"/>
    <w:rsid w:val="00682D07"/>
    <w:rsid w:val="006D3EB3"/>
    <w:rsid w:val="00705094"/>
    <w:rsid w:val="00714A67"/>
    <w:rsid w:val="00714F9B"/>
    <w:rsid w:val="007311A1"/>
    <w:rsid w:val="0080429E"/>
    <w:rsid w:val="00821025"/>
    <w:rsid w:val="00826A89"/>
    <w:rsid w:val="00863EFF"/>
    <w:rsid w:val="00870C29"/>
    <w:rsid w:val="008762F7"/>
    <w:rsid w:val="00883277"/>
    <w:rsid w:val="008A4FBB"/>
    <w:rsid w:val="008C6ED5"/>
    <w:rsid w:val="008D2E19"/>
    <w:rsid w:val="008D5431"/>
    <w:rsid w:val="008E6E70"/>
    <w:rsid w:val="008F2630"/>
    <w:rsid w:val="008F47EB"/>
    <w:rsid w:val="009266C3"/>
    <w:rsid w:val="00932CF9"/>
    <w:rsid w:val="00934A06"/>
    <w:rsid w:val="00935D70"/>
    <w:rsid w:val="00940D99"/>
    <w:rsid w:val="00944098"/>
    <w:rsid w:val="0094583A"/>
    <w:rsid w:val="00967674"/>
    <w:rsid w:val="00994072"/>
    <w:rsid w:val="009C68F1"/>
    <w:rsid w:val="00A04818"/>
    <w:rsid w:val="00A34B78"/>
    <w:rsid w:val="00AB2C99"/>
    <w:rsid w:val="00AB7C03"/>
    <w:rsid w:val="00AC01A2"/>
    <w:rsid w:val="00AC3F5C"/>
    <w:rsid w:val="00B14656"/>
    <w:rsid w:val="00B15A8E"/>
    <w:rsid w:val="00B30292"/>
    <w:rsid w:val="00B347D4"/>
    <w:rsid w:val="00B34D4A"/>
    <w:rsid w:val="00B47A58"/>
    <w:rsid w:val="00B54F19"/>
    <w:rsid w:val="00B6210C"/>
    <w:rsid w:val="00B872CB"/>
    <w:rsid w:val="00B875C0"/>
    <w:rsid w:val="00B875DD"/>
    <w:rsid w:val="00BA684B"/>
    <w:rsid w:val="00BC0E4F"/>
    <w:rsid w:val="00BE40A1"/>
    <w:rsid w:val="00C14E5A"/>
    <w:rsid w:val="00C440BD"/>
    <w:rsid w:val="00C657CC"/>
    <w:rsid w:val="00CC172B"/>
    <w:rsid w:val="00D012FE"/>
    <w:rsid w:val="00D41D74"/>
    <w:rsid w:val="00D91934"/>
    <w:rsid w:val="00DC274F"/>
    <w:rsid w:val="00DD6D08"/>
    <w:rsid w:val="00E36CA1"/>
    <w:rsid w:val="00E411AE"/>
    <w:rsid w:val="00E575E5"/>
    <w:rsid w:val="00E623AF"/>
    <w:rsid w:val="00E81EE2"/>
    <w:rsid w:val="00E86ECB"/>
    <w:rsid w:val="00EE10B9"/>
    <w:rsid w:val="00EF0CB5"/>
    <w:rsid w:val="00EF106A"/>
    <w:rsid w:val="00F34C3C"/>
    <w:rsid w:val="00F67A4D"/>
    <w:rsid w:val="00FB4EDC"/>
    <w:rsid w:val="00FC2E04"/>
    <w:rsid w:val="00FE063A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05657"/>
  <w14:defaultImageDpi w14:val="32767"/>
  <w15:chartTrackingRefBased/>
  <w15:docId w15:val="{2912EB51-3E99-474D-9B03-AA8A2E49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Fiksdal</dc:creator>
  <cp:keywords/>
  <dc:description/>
  <cp:lastModifiedBy>Alexander Fiksdal</cp:lastModifiedBy>
  <cp:revision>1</cp:revision>
  <dcterms:created xsi:type="dcterms:W3CDTF">2018-09-06T19:45:00Z</dcterms:created>
  <dcterms:modified xsi:type="dcterms:W3CDTF">2018-09-06T19:45:00Z</dcterms:modified>
</cp:coreProperties>
</file>